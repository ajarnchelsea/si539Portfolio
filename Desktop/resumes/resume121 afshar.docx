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B0FD4" w14:textId="498F16C1" w:rsidR="004427F1" w:rsidRPr="00E05192" w:rsidRDefault="004427F1" w:rsidP="004427F1">
      <w:pPr>
        <w:spacing w:line="276" w:lineRule="auto"/>
        <w:rPr>
          <w:rFonts w:ascii="Avenir Heavy" w:hAnsi="Avenir Heavy"/>
          <w:bCs/>
          <w:color w:val="0D0D0D" w:themeColor="text1" w:themeTint="F2"/>
          <w:sz w:val="36"/>
          <w:szCs w:val="36"/>
        </w:rPr>
      </w:pPr>
      <w:r w:rsidRPr="00E05192">
        <w:rPr>
          <w:rFonts w:ascii="Avenir Heavy" w:hAnsi="Avenir Heavy"/>
          <w:bCs/>
          <w:color w:val="0D0D0D" w:themeColor="text1" w:themeTint="F2"/>
          <w:sz w:val="36"/>
          <w:szCs w:val="36"/>
        </w:rPr>
        <w:t>CHELSEA MILLER</w:t>
      </w:r>
    </w:p>
    <w:p w14:paraId="4638744B" w14:textId="77777777" w:rsidR="00914D98" w:rsidRPr="00E05192" w:rsidRDefault="00914D98" w:rsidP="006D7C51">
      <w:pPr>
        <w:rPr>
          <w:rFonts w:ascii="Avenir Medium" w:hAnsi="Avenir Medium"/>
          <w:color w:val="595959" w:themeColor="text1" w:themeTint="A6"/>
        </w:rPr>
      </w:pPr>
      <w:r w:rsidRPr="00E05192">
        <w:rPr>
          <w:rFonts w:ascii="Avenir Medium" w:hAnsi="Avenir Medium"/>
          <w:color w:val="595959" w:themeColor="text1" w:themeTint="A6"/>
        </w:rPr>
        <w:t>ux research &amp; design</w:t>
      </w:r>
    </w:p>
    <w:p w14:paraId="7ED233BD" w14:textId="5A50BA27" w:rsidR="00914D98" w:rsidRDefault="00446EDE" w:rsidP="006D7C51">
      <w:pPr>
        <w:rPr>
          <w:rFonts w:ascii="Avenir Book" w:hAnsi="Avenir Book"/>
          <w:sz w:val="20"/>
          <w:szCs w:val="20"/>
        </w:rPr>
      </w:pPr>
      <w:hyperlink r:id="rId5" w:history="1">
        <w:r w:rsidR="00751793">
          <w:rPr>
            <w:rStyle w:val="Hyperlink"/>
            <w:rFonts w:ascii="Avenir Book" w:hAnsi="Avenir Book"/>
            <w:sz w:val="20"/>
            <w:szCs w:val="20"/>
          </w:rPr>
          <w:t>chelseamillerdesign@gmail.com</w:t>
        </w:r>
      </w:hyperlink>
    </w:p>
    <w:p w14:paraId="6AF9A5DC" w14:textId="77777777" w:rsidR="00914D98" w:rsidRPr="004917CF" w:rsidRDefault="00914D98" w:rsidP="006D7C51">
      <w:pPr>
        <w:rPr>
          <w:rFonts w:ascii="Avenir Medium" w:hAnsi="Avenir Medium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millerchelsea.com</w:t>
      </w:r>
    </w:p>
    <w:p w14:paraId="61102641" w14:textId="77777777" w:rsidR="00EA3704" w:rsidRPr="004917CF" w:rsidRDefault="00EA3704" w:rsidP="00EA3704">
      <w:pPr>
        <w:rPr>
          <w:rFonts w:ascii="Avenir Medium" w:hAnsi="Avenir Medium"/>
          <w:sz w:val="20"/>
          <w:szCs w:val="20"/>
        </w:rPr>
      </w:pPr>
    </w:p>
    <w:p w14:paraId="33E9F3A6" w14:textId="77777777" w:rsidR="00914D98" w:rsidRPr="004917CF" w:rsidRDefault="00914D98" w:rsidP="00914D98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t>Education</w:t>
      </w:r>
    </w:p>
    <w:p w14:paraId="4CA46D60" w14:textId="565E79E2" w:rsidR="00544E66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University of Michigan </w:t>
      </w:r>
      <w:r w:rsidR="00544E66" w:rsidRPr="004917CF">
        <w:rPr>
          <w:rFonts w:ascii="Avenir Medium" w:hAnsi="Avenir Medium" w:cs="Arial"/>
          <w:sz w:val="20"/>
          <w:szCs w:val="20"/>
        </w:rPr>
        <w:t xml:space="preserve">  </w:t>
      </w:r>
      <w:r w:rsidR="00847880" w:rsidRPr="004917CF">
        <w:rPr>
          <w:rFonts w:ascii="Avenir Medium" w:hAnsi="Avenir Medium" w:cs="Arial"/>
          <w:sz w:val="20"/>
          <w:szCs w:val="20"/>
        </w:rPr>
        <w:t xml:space="preserve">   </w:t>
      </w:r>
      <w:r w:rsidR="002904F5">
        <w:rPr>
          <w:rFonts w:ascii="Avenir Medium" w:hAnsi="Avenir Medium" w:cs="Arial"/>
          <w:sz w:val="20"/>
          <w:szCs w:val="20"/>
        </w:rPr>
        <w:t xml:space="preserve">  </w:t>
      </w:r>
      <w:r w:rsidR="00B202F8" w:rsidRPr="004917CF">
        <w:rPr>
          <w:rFonts w:ascii="Avenir Medium" w:hAnsi="Avenir Medium" w:cs="Arial"/>
          <w:color w:val="626262"/>
          <w:sz w:val="20"/>
          <w:szCs w:val="20"/>
        </w:rPr>
        <w:t>2018</w:t>
      </w:r>
      <w:r w:rsidR="00B202F8" w:rsidRPr="004917CF">
        <w:rPr>
          <w:rFonts w:ascii="Avenir Medium" w:hAnsi="Avenir Medium" w:cs="Arial"/>
          <w:sz w:val="20"/>
          <w:szCs w:val="20"/>
        </w:rPr>
        <w:t xml:space="preserve"> </w:t>
      </w:r>
    </w:p>
    <w:p w14:paraId="7876FB72" w14:textId="5B04CDC5" w:rsidR="006D6EA4" w:rsidRPr="004917CF" w:rsidRDefault="00914D98" w:rsidP="00B202F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School of Information </w:t>
      </w:r>
      <w:r w:rsidR="006D6EA4" w:rsidRPr="004917CF">
        <w:rPr>
          <w:rFonts w:ascii="Avenir Medium" w:hAnsi="Avenir Medium" w:cs="Arial"/>
          <w:sz w:val="20"/>
          <w:szCs w:val="20"/>
        </w:rPr>
        <w:tab/>
      </w:r>
      <w:r w:rsidR="006D6EA4" w:rsidRPr="004917CF">
        <w:rPr>
          <w:rFonts w:ascii="Avenir Medium" w:hAnsi="Avenir Medium" w:cs="Arial"/>
          <w:sz w:val="20"/>
          <w:szCs w:val="20"/>
        </w:rPr>
        <w:tab/>
      </w:r>
      <w:r w:rsidR="008119B8" w:rsidRPr="004917CF">
        <w:rPr>
          <w:rFonts w:ascii="Avenir Medium" w:hAnsi="Avenir Medium" w:cs="Arial"/>
          <w:color w:val="595959" w:themeColor="text1" w:themeTint="A6"/>
          <w:sz w:val="20"/>
          <w:szCs w:val="20"/>
        </w:rPr>
        <w:t xml:space="preserve"> </w:t>
      </w:r>
    </w:p>
    <w:p w14:paraId="7D033E26" w14:textId="07993BA1" w:rsidR="00914D98" w:rsidRPr="00034736" w:rsidRDefault="00914D98" w:rsidP="00B202F8">
      <w:pPr>
        <w:rPr>
          <w:rFonts w:ascii="Avenir Book" w:hAnsi="Avenir Book"/>
          <w:color w:val="FF907E"/>
          <w:u w:val="single"/>
        </w:rPr>
      </w:pPr>
      <w:r w:rsidRPr="00034736">
        <w:rPr>
          <w:rFonts w:ascii="Avenir Book" w:hAnsi="Avenir Book" w:cs="Arial"/>
          <w:sz w:val="18"/>
          <w:szCs w:val="18"/>
        </w:rPr>
        <w:t xml:space="preserve">Master of Science in Information, </w:t>
      </w:r>
    </w:p>
    <w:p w14:paraId="007433D1" w14:textId="77777777" w:rsidR="00914D98" w:rsidRPr="004917CF" w:rsidRDefault="00914D98" w:rsidP="00B202F8">
      <w:pPr>
        <w:rPr>
          <w:rFonts w:ascii="Avenir Medium" w:hAnsi="Avenir Medium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Human-Computer Interaction</w:t>
      </w:r>
      <w:r w:rsidRPr="004917CF">
        <w:rPr>
          <w:rFonts w:ascii="Avenir Medium" w:hAnsi="Avenir Medium" w:cs="Arial"/>
          <w:sz w:val="20"/>
          <w:szCs w:val="20"/>
        </w:rPr>
        <w:tab/>
        <w:t xml:space="preserve">         </w:t>
      </w:r>
    </w:p>
    <w:p w14:paraId="3287B671" w14:textId="77777777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</w:p>
    <w:p w14:paraId="1B6ECDAD" w14:textId="1F128EA1" w:rsidR="00914D98" w:rsidRPr="004917CF" w:rsidRDefault="00847880" w:rsidP="00914D9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>Bryn Mawr College</w:t>
      </w:r>
      <w:r w:rsidRPr="004917CF">
        <w:rPr>
          <w:rFonts w:ascii="Avenir Medium" w:hAnsi="Avenir Medium" w:cs="Arial"/>
          <w:sz w:val="20"/>
          <w:szCs w:val="20"/>
        </w:rPr>
        <w:tab/>
        <w:t xml:space="preserve"> </w:t>
      </w:r>
      <w:r w:rsidR="00B202F8" w:rsidRPr="004917CF">
        <w:rPr>
          <w:rFonts w:ascii="Avenir Medium" w:hAnsi="Avenir Medium" w:cs="Arial"/>
          <w:sz w:val="20"/>
          <w:szCs w:val="20"/>
        </w:rPr>
        <w:t xml:space="preserve"> </w:t>
      </w:r>
      <w:r w:rsidRPr="004917CF">
        <w:rPr>
          <w:rFonts w:ascii="Avenir Medium" w:hAnsi="Avenir Medium" w:cs="Arial"/>
          <w:sz w:val="20"/>
          <w:szCs w:val="20"/>
        </w:rPr>
        <w:t xml:space="preserve">    </w:t>
      </w:r>
      <w:r w:rsidR="00B202F8" w:rsidRPr="004917CF">
        <w:rPr>
          <w:rFonts w:ascii="Avenir Medium" w:hAnsi="Avenir Medium" w:cs="Arial"/>
          <w:color w:val="626262"/>
          <w:sz w:val="20"/>
          <w:szCs w:val="20"/>
        </w:rPr>
        <w:t>2011</w:t>
      </w:r>
      <w:r w:rsidR="0071493C" w:rsidRPr="004917CF">
        <w:rPr>
          <w:rFonts w:ascii="Avenir Medium" w:hAnsi="Avenir Medium" w:cs="Arial"/>
          <w:sz w:val="20"/>
          <w:szCs w:val="20"/>
        </w:rPr>
        <w:t xml:space="preserve">     </w:t>
      </w:r>
    </w:p>
    <w:p w14:paraId="73274457" w14:textId="77777777" w:rsidR="00F61AC9" w:rsidRPr="00034736" w:rsidRDefault="00914D98" w:rsidP="00B202F8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 xml:space="preserve">Bachelor of Arts in Psychology, </w:t>
      </w:r>
    </w:p>
    <w:p w14:paraId="04D51804" w14:textId="4475A502" w:rsidR="00914D98" w:rsidRPr="00034736" w:rsidRDefault="00914D98" w:rsidP="00B202F8">
      <w:pPr>
        <w:rPr>
          <w:rFonts w:ascii="Avenir Book" w:hAnsi="Avenir Book" w:cs="Arial"/>
          <w:sz w:val="20"/>
          <w:szCs w:val="20"/>
        </w:rPr>
      </w:pPr>
      <w:r w:rsidRPr="00034736">
        <w:rPr>
          <w:rFonts w:ascii="Avenir Book" w:hAnsi="Avenir Book" w:cs="Arial"/>
          <w:sz w:val="18"/>
          <w:szCs w:val="18"/>
        </w:rPr>
        <w:t>Minor in Film Studies</w:t>
      </w:r>
    </w:p>
    <w:p w14:paraId="7E070915" w14:textId="77777777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</w:p>
    <w:p w14:paraId="6EF478F4" w14:textId="0176A8E6" w:rsidR="00914D98" w:rsidRPr="004917CF" w:rsidRDefault="00914D98" w:rsidP="00914D98">
      <w:pPr>
        <w:rPr>
          <w:rFonts w:ascii="Avenir Medium" w:hAnsi="Avenir Medium" w:cs="Arial"/>
          <w:sz w:val="20"/>
          <w:szCs w:val="20"/>
        </w:rPr>
      </w:pPr>
      <w:r w:rsidRPr="004917CF">
        <w:rPr>
          <w:rFonts w:ascii="Avenir Medium" w:hAnsi="Avenir Medium" w:cs="Arial"/>
          <w:sz w:val="20"/>
          <w:szCs w:val="20"/>
        </w:rPr>
        <w:t xml:space="preserve">University of Hong Kong </w:t>
      </w:r>
      <w:r w:rsidR="00847880" w:rsidRPr="004917CF">
        <w:rPr>
          <w:rFonts w:ascii="Avenir Medium" w:hAnsi="Avenir Medium" w:cs="Arial"/>
          <w:sz w:val="20"/>
          <w:szCs w:val="20"/>
        </w:rPr>
        <w:t xml:space="preserve">  </w:t>
      </w:r>
      <w:r w:rsidR="002904F5">
        <w:rPr>
          <w:rFonts w:ascii="Avenir Medium" w:hAnsi="Avenir Medium" w:cs="Arial"/>
          <w:sz w:val="20"/>
          <w:szCs w:val="20"/>
        </w:rPr>
        <w:t xml:space="preserve">  </w:t>
      </w:r>
      <w:r w:rsidR="00B202F8" w:rsidRPr="004917CF">
        <w:rPr>
          <w:rFonts w:ascii="Avenir Medium" w:hAnsi="Avenir Medium" w:cs="Arial"/>
          <w:color w:val="626262"/>
          <w:sz w:val="20"/>
          <w:szCs w:val="20"/>
        </w:rPr>
        <w:t>2009</w:t>
      </w:r>
      <w:r w:rsidR="0071493C" w:rsidRPr="004917CF">
        <w:rPr>
          <w:rFonts w:ascii="Avenir Medium" w:hAnsi="Avenir Medium" w:cs="Arial"/>
          <w:sz w:val="20"/>
          <w:szCs w:val="20"/>
        </w:rPr>
        <w:t xml:space="preserve">       </w:t>
      </w:r>
    </w:p>
    <w:p w14:paraId="33D116B6" w14:textId="77777777" w:rsidR="00914D98" w:rsidRPr="00034736" w:rsidRDefault="00914D98" w:rsidP="00B202F8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Visiting Student</w:t>
      </w:r>
    </w:p>
    <w:p w14:paraId="77611782" w14:textId="77777777" w:rsidR="00914D98" w:rsidRPr="004917CF" w:rsidRDefault="00914D98" w:rsidP="00914D98">
      <w:pPr>
        <w:rPr>
          <w:rFonts w:ascii="Avenir Medium" w:hAnsi="Avenir Medium" w:cs="Arial"/>
          <w:sz w:val="18"/>
          <w:szCs w:val="18"/>
        </w:rPr>
      </w:pPr>
    </w:p>
    <w:p w14:paraId="30635E3A" w14:textId="1D2F5741" w:rsidR="0068617E" w:rsidRPr="004917CF" w:rsidRDefault="0068617E" w:rsidP="0068617E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t>Awards</w:t>
      </w:r>
    </w:p>
    <w:p w14:paraId="1BCE47C1" w14:textId="40CC9247" w:rsidR="0068617E" w:rsidRPr="00034736" w:rsidRDefault="004427F1" w:rsidP="0068617E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UMSI Merit Scholarship</w:t>
      </w:r>
      <w:r w:rsidR="0068617E" w:rsidRPr="00034736">
        <w:rPr>
          <w:rFonts w:ascii="Avenir Book" w:hAnsi="Avenir Book" w:cs="Arial"/>
          <w:sz w:val="18"/>
          <w:szCs w:val="18"/>
        </w:rPr>
        <w:t xml:space="preserve"> </w:t>
      </w:r>
    </w:p>
    <w:p w14:paraId="3E963C07" w14:textId="2A58DADD" w:rsidR="0068617E" w:rsidRPr="00034736" w:rsidRDefault="0068617E" w:rsidP="0068617E">
      <w:pPr>
        <w:rPr>
          <w:rFonts w:ascii="Avenir Book" w:hAnsi="Avenir Book" w:cs="Arial"/>
          <w:sz w:val="18"/>
          <w:szCs w:val="18"/>
        </w:rPr>
      </w:pPr>
      <w:r w:rsidRPr="00034736">
        <w:rPr>
          <w:rFonts w:ascii="Avenir Book" w:hAnsi="Avenir Book" w:cs="Arial"/>
          <w:sz w:val="18"/>
          <w:szCs w:val="18"/>
        </w:rPr>
        <w:t>Munger Case Competition, 2</w:t>
      </w:r>
      <w:r w:rsidRPr="00034736">
        <w:rPr>
          <w:rFonts w:ascii="Avenir Book" w:hAnsi="Avenir Book" w:cs="Arial"/>
          <w:sz w:val="20"/>
          <w:szCs w:val="20"/>
          <w:vertAlign w:val="superscript"/>
        </w:rPr>
        <w:t>nd</w:t>
      </w:r>
      <w:r w:rsidRPr="00034736">
        <w:rPr>
          <w:rFonts w:ascii="Avenir Book" w:hAnsi="Avenir Book" w:cs="Arial"/>
          <w:sz w:val="20"/>
          <w:szCs w:val="20"/>
        </w:rPr>
        <w:t xml:space="preserve"> </w:t>
      </w:r>
      <w:r w:rsidRPr="00034736">
        <w:rPr>
          <w:rFonts w:ascii="Avenir Book" w:hAnsi="Avenir Book" w:cs="Arial"/>
          <w:sz w:val="18"/>
          <w:szCs w:val="18"/>
        </w:rPr>
        <w:t>place</w:t>
      </w:r>
    </w:p>
    <w:p w14:paraId="23C86DAD" w14:textId="77777777" w:rsidR="0068617E" w:rsidRPr="004917CF" w:rsidRDefault="0068617E" w:rsidP="00914D98">
      <w:pPr>
        <w:spacing w:line="276" w:lineRule="auto"/>
        <w:rPr>
          <w:rFonts w:ascii="Avenir Medium" w:hAnsi="Avenir Medium"/>
          <w:color w:val="FF907E"/>
          <w:u w:val="single"/>
        </w:rPr>
      </w:pPr>
    </w:p>
    <w:p w14:paraId="5B245499" w14:textId="70BD66F7" w:rsidR="0068617E" w:rsidRPr="004917CF" w:rsidRDefault="004427F1" w:rsidP="00914D98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t>Skills</w:t>
      </w:r>
    </w:p>
    <w:p w14:paraId="0726036E" w14:textId="77777777" w:rsidR="000A3EBA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Development</w:t>
      </w: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ab/>
      </w: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ab/>
      </w:r>
    </w:p>
    <w:p w14:paraId="1BC647F3" w14:textId="585E52E0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Python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0DE782D4" w14:textId="77777777" w:rsidR="000A3EBA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HTML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737022DD" w14:textId="0592A5D5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CSS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6D29703D" w14:textId="77777777" w:rsidR="00125248" w:rsidRPr="00B34BC5" w:rsidRDefault="004427F1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JavaScript</w:t>
      </w:r>
    </w:p>
    <w:p w14:paraId="2FF677E4" w14:textId="1447588B" w:rsidR="00914D98" w:rsidRPr="00B34BC5" w:rsidRDefault="0012524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WordPress</w:t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  <w:r w:rsidR="00914D98"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1D622632" w14:textId="317A8C35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C#</w:t>
      </w: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ab/>
      </w:r>
    </w:p>
    <w:p w14:paraId="596000C3" w14:textId="4AEFFC72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XAML</w:t>
      </w:r>
    </w:p>
    <w:p w14:paraId="0A2761DF" w14:textId="3D0DA565" w:rsidR="00996657" w:rsidRPr="00B34BC5" w:rsidRDefault="00996657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Git</w:t>
      </w:r>
    </w:p>
    <w:p w14:paraId="476C8D00" w14:textId="77777777" w:rsidR="00914D98" w:rsidRPr="004917CF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Medium" w:hAnsi="Avenir Medium" w:cs="Avenir Book"/>
          <w:color w:val="000000" w:themeColor="text1"/>
          <w:spacing w:val="22"/>
          <w:kern w:val="1"/>
          <w:sz w:val="18"/>
          <w:szCs w:val="18"/>
        </w:rPr>
      </w:pPr>
    </w:p>
    <w:p w14:paraId="2A6A0CD9" w14:textId="527184C2" w:rsidR="00914D98" w:rsidRPr="00B34BC5" w:rsidRDefault="009B0889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Design</w:t>
      </w:r>
      <w:r w:rsidR="00B34BC5"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 xml:space="preserve"> Methods</w:t>
      </w:r>
    </w:p>
    <w:p w14:paraId="417B9E20" w14:textId="36066C68" w:rsidR="00914D98" w:rsidRPr="00B34BC5" w:rsidRDefault="00914D98" w:rsidP="00914D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Sketching</w:t>
      </w:r>
    </w:p>
    <w:p w14:paraId="7E21461B" w14:textId="682D1647" w:rsidR="00064EC8" w:rsidRPr="00B34BC5" w:rsidRDefault="00914D98" w:rsidP="00064E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Wireframing</w:t>
      </w:r>
    </w:p>
    <w:p w14:paraId="1C538195" w14:textId="728B91B9" w:rsidR="00914D98" w:rsidRPr="00B34BC5" w:rsidRDefault="00914D98" w:rsidP="00064E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Prototyping</w:t>
      </w:r>
    </w:p>
    <w:p w14:paraId="6E97E177" w14:textId="53B181A6" w:rsidR="00996657" w:rsidRPr="00B34BC5" w:rsidRDefault="00996657" w:rsidP="00064E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Interaction Design</w:t>
      </w:r>
    </w:p>
    <w:p w14:paraId="0B8F1216" w14:textId="77777777" w:rsidR="00914D98" w:rsidRPr="004917CF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Medium" w:hAnsi="Avenir Medium" w:cs="Avenir Book"/>
          <w:color w:val="000000" w:themeColor="text1"/>
          <w:spacing w:val="22"/>
          <w:kern w:val="1"/>
          <w:sz w:val="18"/>
          <w:szCs w:val="18"/>
        </w:rPr>
      </w:pPr>
    </w:p>
    <w:p w14:paraId="004C4FD0" w14:textId="1A1605D8" w:rsidR="009B0889" w:rsidRDefault="009B0889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Evaluation</w:t>
      </w:r>
    </w:p>
    <w:p w14:paraId="5F5BF9CC" w14:textId="668B0297" w:rsidR="0044590F" w:rsidRPr="0044590F" w:rsidRDefault="0044590F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44590F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Experience Mapping</w:t>
      </w:r>
    </w:p>
    <w:p w14:paraId="743911CD" w14:textId="59EB0184" w:rsidR="00914D98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Contextual Inquiry</w:t>
      </w:r>
    </w:p>
    <w:p w14:paraId="4C6CE6A6" w14:textId="27A5FAD3" w:rsidR="00914D98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Competitive Analysis</w:t>
      </w:r>
    </w:p>
    <w:p w14:paraId="4F0CB51C" w14:textId="25942A46" w:rsidR="00F61AC9" w:rsidRPr="00B34BC5" w:rsidRDefault="00914D98" w:rsidP="009966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Heuristic Analysis</w:t>
      </w:r>
    </w:p>
    <w:p w14:paraId="14DDF739" w14:textId="6BC32389" w:rsidR="003E4791" w:rsidRPr="0044590F" w:rsidRDefault="00914D98" w:rsidP="004459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Survey Design</w:t>
      </w:r>
    </w:p>
    <w:p w14:paraId="38373681" w14:textId="77777777" w:rsidR="0044590F" w:rsidRDefault="0044590F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</w:p>
    <w:p w14:paraId="040CA3A7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</w:pPr>
      <w:r w:rsidRPr="00B34BC5">
        <w:rPr>
          <w:rFonts w:ascii="Avenir Heavy" w:hAnsi="Avenir Heavy" w:cs="Avenir Book"/>
          <w:b/>
          <w:bCs/>
          <w:color w:val="000000" w:themeColor="text1"/>
          <w:spacing w:val="22"/>
          <w:kern w:val="1"/>
          <w:sz w:val="20"/>
          <w:szCs w:val="20"/>
        </w:rPr>
        <w:t>Software</w:t>
      </w:r>
    </w:p>
    <w:p w14:paraId="73EEEED2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Sketch</w:t>
      </w:r>
    </w:p>
    <w:p w14:paraId="304CD99F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Photoshop</w:t>
      </w:r>
    </w:p>
    <w:p w14:paraId="0F456F92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Illustrator</w:t>
      </w:r>
    </w:p>
    <w:p w14:paraId="7DEF41E1" w14:textId="5EBF4B93" w:rsidR="0044590F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InVision</w:t>
      </w:r>
    </w:p>
    <w:p w14:paraId="2DDCB990" w14:textId="77777777" w:rsidR="003E4791" w:rsidRPr="00B34BC5" w:rsidRDefault="003E4791" w:rsidP="003E47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</w:pPr>
      <w:r w:rsidRPr="00B34BC5">
        <w:rPr>
          <w:rFonts w:ascii="Avenir Book" w:hAnsi="Avenir Book" w:cs="Avenir Book"/>
          <w:color w:val="000000" w:themeColor="text1"/>
          <w:spacing w:val="22"/>
          <w:kern w:val="1"/>
          <w:sz w:val="18"/>
          <w:szCs w:val="18"/>
        </w:rPr>
        <w:t>Final Cut Pro</w:t>
      </w:r>
    </w:p>
    <w:p w14:paraId="3BB498AC" w14:textId="6CB0B6BF" w:rsidR="0015706F" w:rsidRPr="004917CF" w:rsidRDefault="0015706F" w:rsidP="00442026">
      <w:pPr>
        <w:spacing w:line="276" w:lineRule="auto"/>
        <w:rPr>
          <w:rFonts w:ascii="Avenir Medium" w:hAnsi="Avenir Medium"/>
          <w:color w:val="FF907E"/>
          <w:u w:val="single"/>
        </w:rPr>
      </w:pPr>
      <w:r w:rsidRPr="004917CF">
        <w:rPr>
          <w:rFonts w:ascii="Avenir Medium" w:hAnsi="Avenir Medium"/>
          <w:color w:val="FF907E"/>
          <w:u w:val="single"/>
        </w:rPr>
        <w:lastRenderedPageBreak/>
        <w:t>Projects</w:t>
      </w:r>
    </w:p>
    <w:p w14:paraId="532D212F" w14:textId="587C1C8C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Researcher 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            </w:t>
      </w:r>
      <w:r w:rsidR="004917CF">
        <w:rPr>
          <w:rFonts w:ascii="Avenir Heavy" w:hAnsi="Avenir Heavy"/>
          <w:b/>
          <w:bCs/>
          <w:sz w:val="20"/>
          <w:szCs w:val="20"/>
        </w:rPr>
        <w:tab/>
        <w:t xml:space="preserve">        </w:t>
      </w:r>
      <w:r w:rsidRPr="004917CF">
        <w:rPr>
          <w:rFonts w:ascii="Avenir Heavy" w:hAnsi="Avenir Heavy"/>
          <w:b/>
          <w:bCs/>
          <w:sz w:val="20"/>
          <w:szCs w:val="20"/>
        </w:rPr>
        <w:t>01/2017 - present</w:t>
      </w:r>
    </w:p>
    <w:p w14:paraId="055EE151" w14:textId="28F28438" w:rsidR="00544E66" w:rsidRPr="004917CF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School of Music, Theater, and Dance, University of Michigan</w:t>
      </w:r>
    </w:p>
    <w:p w14:paraId="2C369DEC" w14:textId="77777777" w:rsidR="00B7047F" w:rsidRDefault="00BC2085" w:rsidP="005E5189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L</w:t>
      </w:r>
      <w:r w:rsidR="005E5189" w:rsidRPr="004917CF">
        <w:rPr>
          <w:rFonts w:ascii="Avenir Book" w:hAnsi="Avenir Book"/>
          <w:sz w:val="20"/>
          <w:szCs w:val="20"/>
        </w:rPr>
        <w:t>ead usability testing of the Maest</w:t>
      </w:r>
      <w:r w:rsidR="00045E34">
        <w:rPr>
          <w:rFonts w:ascii="Avenir Book" w:hAnsi="Avenir Book"/>
          <w:sz w:val="20"/>
          <w:szCs w:val="20"/>
        </w:rPr>
        <w:t>ro 2.0 virtual conducting system and</w:t>
      </w:r>
      <w:r w:rsidR="00765019">
        <w:rPr>
          <w:rFonts w:ascii="Avenir Book" w:hAnsi="Avenir Book"/>
          <w:sz w:val="20"/>
          <w:szCs w:val="20"/>
        </w:rPr>
        <w:t xml:space="preserve"> </w:t>
      </w:r>
      <w:r>
        <w:rPr>
          <w:rFonts w:ascii="Avenir Book" w:hAnsi="Avenir Book"/>
          <w:sz w:val="20"/>
          <w:szCs w:val="20"/>
        </w:rPr>
        <w:t xml:space="preserve">collaborate with </w:t>
      </w:r>
      <w:r w:rsidR="003E52F1">
        <w:rPr>
          <w:rFonts w:ascii="Avenir Book" w:hAnsi="Avenir Book"/>
          <w:sz w:val="20"/>
          <w:szCs w:val="20"/>
        </w:rPr>
        <w:t>team of programmers</w:t>
      </w:r>
      <w:r>
        <w:rPr>
          <w:rFonts w:ascii="Avenir Book" w:hAnsi="Avenir Book"/>
          <w:sz w:val="20"/>
          <w:szCs w:val="20"/>
        </w:rPr>
        <w:t xml:space="preserve"> to rapidly </w:t>
      </w:r>
      <w:r w:rsidR="001A1A71">
        <w:rPr>
          <w:rFonts w:ascii="Avenir Book" w:hAnsi="Avenir Book"/>
          <w:sz w:val="20"/>
          <w:szCs w:val="20"/>
        </w:rPr>
        <w:t>iterate</w:t>
      </w:r>
      <w:r w:rsidR="00213E5C">
        <w:rPr>
          <w:rFonts w:ascii="Avenir Book" w:hAnsi="Avenir Book"/>
          <w:sz w:val="20"/>
          <w:szCs w:val="20"/>
        </w:rPr>
        <w:t xml:space="preserve"> upon system</w:t>
      </w:r>
      <w:r w:rsidR="00213E5C" w:rsidRPr="00213E5C">
        <w:rPr>
          <w:rFonts w:ascii="Avenir Book" w:hAnsi="Avenir Book"/>
          <w:sz w:val="20"/>
          <w:szCs w:val="20"/>
        </w:rPr>
        <w:t xml:space="preserve"> </w:t>
      </w:r>
      <w:r w:rsidR="00213E5C">
        <w:rPr>
          <w:rFonts w:ascii="Avenir Book" w:hAnsi="Avenir Book"/>
          <w:sz w:val="20"/>
          <w:szCs w:val="20"/>
        </w:rPr>
        <w:t xml:space="preserve">using agile development methods. </w:t>
      </w:r>
    </w:p>
    <w:p w14:paraId="40308E6F" w14:textId="5E9ADFC4" w:rsidR="005E5189" w:rsidRPr="004917CF" w:rsidRDefault="00213E5C" w:rsidP="005E5189">
      <w:pPr>
        <w:pStyle w:val="ListParagraph"/>
        <w:numPr>
          <w:ilvl w:val="0"/>
          <w:numId w:val="6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 xml:space="preserve">Implement </w:t>
      </w:r>
      <w:r w:rsidR="008E2BE8">
        <w:rPr>
          <w:rFonts w:ascii="Avenir Book" w:hAnsi="Avenir Book"/>
          <w:sz w:val="20"/>
          <w:szCs w:val="20"/>
        </w:rPr>
        <w:t xml:space="preserve">upgrades to the </w:t>
      </w:r>
      <w:r w:rsidR="00B7047F">
        <w:rPr>
          <w:rFonts w:ascii="Avenir Book" w:hAnsi="Avenir Book"/>
          <w:sz w:val="20"/>
          <w:szCs w:val="20"/>
        </w:rPr>
        <w:t xml:space="preserve">user interface </w:t>
      </w:r>
      <w:r w:rsidR="008E2BE8">
        <w:rPr>
          <w:rFonts w:ascii="Avenir Book" w:hAnsi="Avenir Book"/>
          <w:sz w:val="20"/>
          <w:szCs w:val="20"/>
        </w:rPr>
        <w:t>using C#, XAML</w:t>
      </w:r>
      <w:r w:rsidR="00765019">
        <w:rPr>
          <w:rFonts w:ascii="Avenir Book" w:hAnsi="Avenir Book"/>
          <w:sz w:val="20"/>
          <w:szCs w:val="20"/>
        </w:rPr>
        <w:t xml:space="preserve"> </w:t>
      </w:r>
      <w:r w:rsidR="001A1A71">
        <w:rPr>
          <w:rFonts w:ascii="Avenir Book" w:hAnsi="Avenir Book"/>
          <w:sz w:val="20"/>
          <w:szCs w:val="20"/>
        </w:rPr>
        <w:t>to best support the pedagogical needs of students</w:t>
      </w:r>
      <w:r w:rsidR="005E5189" w:rsidRPr="004917CF">
        <w:rPr>
          <w:rFonts w:ascii="Avenir Book" w:hAnsi="Avenir Book"/>
          <w:sz w:val="20"/>
          <w:szCs w:val="20"/>
        </w:rPr>
        <w:t xml:space="preserve"> in </w:t>
      </w:r>
      <w:r w:rsidR="008E2BE8">
        <w:rPr>
          <w:rFonts w:ascii="Avenir Book" w:hAnsi="Avenir Book"/>
          <w:sz w:val="20"/>
          <w:szCs w:val="20"/>
        </w:rPr>
        <w:t xml:space="preserve">Dr. Andrea Brown’s </w:t>
      </w:r>
      <w:r w:rsidR="005E5189" w:rsidRPr="004917CF">
        <w:rPr>
          <w:rFonts w:ascii="Avenir Book" w:hAnsi="Avenir Book"/>
          <w:sz w:val="20"/>
          <w:szCs w:val="20"/>
        </w:rPr>
        <w:t>conducting courses.</w:t>
      </w:r>
    </w:p>
    <w:p w14:paraId="738F8CE6" w14:textId="77777777" w:rsidR="00544E66" w:rsidRPr="004917CF" w:rsidRDefault="00544E66" w:rsidP="00996657">
      <w:pPr>
        <w:rPr>
          <w:rFonts w:ascii="Avenir Book" w:hAnsi="Avenir Book"/>
          <w:sz w:val="20"/>
          <w:szCs w:val="20"/>
        </w:rPr>
      </w:pPr>
    </w:p>
    <w:p w14:paraId="3190464F" w14:textId="7D717D61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 xml:space="preserve">UX </w:t>
      </w:r>
      <w:r w:rsidR="00154120" w:rsidRPr="004917CF">
        <w:rPr>
          <w:rFonts w:ascii="Avenir Heavy" w:hAnsi="Avenir Heavy"/>
          <w:b/>
          <w:bCs/>
          <w:sz w:val="20"/>
          <w:szCs w:val="20"/>
        </w:rPr>
        <w:t>Consultant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4917CF">
        <w:rPr>
          <w:rFonts w:ascii="Avenir Heavy" w:hAnsi="Avenir Heavy"/>
          <w:b/>
          <w:bCs/>
          <w:sz w:val="20"/>
          <w:szCs w:val="20"/>
        </w:rPr>
        <w:t xml:space="preserve">        </w:t>
      </w:r>
      <w:r w:rsidR="00985607" w:rsidRPr="004917CF">
        <w:rPr>
          <w:rFonts w:ascii="Avenir Heavy" w:hAnsi="Avenir Heavy"/>
          <w:b/>
          <w:bCs/>
          <w:sz w:val="20"/>
          <w:szCs w:val="20"/>
        </w:rPr>
        <w:t xml:space="preserve"> </w:t>
      </w:r>
      <w:r w:rsidRPr="004917CF">
        <w:rPr>
          <w:rFonts w:ascii="Avenir Heavy" w:hAnsi="Avenir Heavy"/>
          <w:b/>
          <w:bCs/>
          <w:sz w:val="20"/>
          <w:szCs w:val="20"/>
        </w:rPr>
        <w:t>09/2016 - 12/2016</w:t>
      </w:r>
      <w:r w:rsidRPr="004917CF">
        <w:rPr>
          <w:rFonts w:ascii="Avenir Heavy" w:hAnsi="Avenir Heavy"/>
          <w:b/>
          <w:bCs/>
          <w:sz w:val="16"/>
          <w:szCs w:val="16"/>
        </w:rPr>
        <w:tab/>
      </w:r>
    </w:p>
    <w:p w14:paraId="06E621EA" w14:textId="33F02EA8" w:rsidR="00544E66" w:rsidRPr="004917CF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Information and Technology Services, University of Michigan</w:t>
      </w:r>
    </w:p>
    <w:p w14:paraId="0448AEB9" w14:textId="3A9C419C" w:rsidR="00213E5C" w:rsidRDefault="006F0ED0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commentRangeStart w:id="0"/>
      <w:r w:rsidRPr="004917CF">
        <w:rPr>
          <w:rFonts w:ascii="Avenir Book" w:hAnsi="Avenir Book"/>
          <w:sz w:val="20"/>
          <w:szCs w:val="20"/>
        </w:rPr>
        <w:t xml:space="preserve">Conducted </w:t>
      </w:r>
      <w:commentRangeEnd w:id="0"/>
      <w:r w:rsidR="00F23C89">
        <w:rPr>
          <w:rStyle w:val="CommentReference"/>
        </w:rPr>
        <w:commentReference w:id="0"/>
      </w:r>
      <w:r w:rsidR="000770E0">
        <w:rPr>
          <w:rFonts w:ascii="Avenir Book" w:hAnsi="Avenir Book"/>
          <w:sz w:val="20"/>
          <w:szCs w:val="20"/>
        </w:rPr>
        <w:t xml:space="preserve">8 </w:t>
      </w:r>
      <w:r w:rsidRPr="004917CF">
        <w:rPr>
          <w:rFonts w:ascii="Avenir Book" w:hAnsi="Avenir Book"/>
          <w:sz w:val="20"/>
          <w:szCs w:val="20"/>
        </w:rPr>
        <w:t>contextual interviews with</w:t>
      </w:r>
      <w:r w:rsidR="00213E5C">
        <w:rPr>
          <w:rFonts w:ascii="Avenir Book" w:hAnsi="Avenir Book"/>
          <w:sz w:val="20"/>
          <w:szCs w:val="20"/>
        </w:rPr>
        <w:t xml:space="preserve"> stakeholders across campus; i</w:t>
      </w:r>
      <w:r w:rsidR="00213E5C" w:rsidRPr="004917CF">
        <w:rPr>
          <w:rFonts w:ascii="Avenir Book" w:hAnsi="Avenir Book"/>
          <w:sz w:val="20"/>
          <w:szCs w:val="20"/>
        </w:rPr>
        <w:t>nterpreted f</w:t>
      </w:r>
      <w:r w:rsidR="00213E5C">
        <w:rPr>
          <w:rFonts w:ascii="Avenir Book" w:hAnsi="Avenir Book"/>
          <w:sz w:val="20"/>
          <w:szCs w:val="20"/>
        </w:rPr>
        <w:t>indings using affinity mapping and identified opportunities</w:t>
      </w:r>
      <w:r w:rsidR="00213E5C" w:rsidRPr="004917CF">
        <w:rPr>
          <w:rFonts w:ascii="Avenir Book" w:hAnsi="Avenir Book"/>
          <w:sz w:val="20"/>
          <w:szCs w:val="20"/>
        </w:rPr>
        <w:t xml:space="preserve"> to improve the data request process between units</w:t>
      </w:r>
      <w:r w:rsidR="00213E5C">
        <w:rPr>
          <w:rFonts w:ascii="Avenir Book" w:hAnsi="Avenir Book"/>
          <w:sz w:val="20"/>
          <w:szCs w:val="20"/>
        </w:rPr>
        <w:t xml:space="preserve"> and build a stronger data community</w:t>
      </w:r>
      <w:r w:rsidR="0012350B">
        <w:rPr>
          <w:rFonts w:ascii="Avenir Book" w:hAnsi="Avenir Book"/>
          <w:sz w:val="20"/>
          <w:szCs w:val="20"/>
        </w:rPr>
        <w:t xml:space="preserve"> as a part of the university’s $100 million Data Science Initiative.</w:t>
      </w:r>
    </w:p>
    <w:p w14:paraId="6E98D8CC" w14:textId="704BF128" w:rsidR="00213E5C" w:rsidRDefault="00213E5C" w:rsidP="00FD065A">
      <w:pPr>
        <w:pStyle w:val="ListParagraph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sz w:val="20"/>
          <w:szCs w:val="20"/>
        </w:rPr>
        <w:t>Presented system and design recommendations to a team of 30+ product managers, developers, and information architects.</w:t>
      </w:r>
    </w:p>
    <w:p w14:paraId="305F4D81" w14:textId="77777777" w:rsidR="00544E66" w:rsidRPr="004917CF" w:rsidRDefault="00544E66" w:rsidP="00996657">
      <w:pPr>
        <w:rPr>
          <w:rFonts w:ascii="Avenir Book" w:hAnsi="Avenir Book"/>
          <w:sz w:val="18"/>
          <w:szCs w:val="18"/>
        </w:rPr>
      </w:pPr>
    </w:p>
    <w:p w14:paraId="203AAE7C" w14:textId="16C154D1" w:rsidR="00544E66" w:rsidRPr="004917CF" w:rsidRDefault="00544E66" w:rsidP="00996657">
      <w:pPr>
        <w:rPr>
          <w:rFonts w:ascii="Avenir Heavy" w:hAnsi="Avenir Heavy"/>
          <w:b/>
          <w:bCs/>
          <w:sz w:val="20"/>
          <w:szCs w:val="20"/>
        </w:rPr>
      </w:pPr>
      <w:r w:rsidRPr="004917CF">
        <w:rPr>
          <w:rFonts w:ascii="Avenir Heavy" w:hAnsi="Avenir Heavy"/>
          <w:b/>
          <w:bCs/>
          <w:sz w:val="20"/>
          <w:szCs w:val="20"/>
        </w:rPr>
        <w:t>Web Developer</w:t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</w:r>
      <w:r w:rsidRPr="004917CF">
        <w:rPr>
          <w:rFonts w:ascii="Avenir Heavy" w:hAnsi="Avenir Heavy"/>
          <w:b/>
          <w:bCs/>
          <w:sz w:val="20"/>
          <w:szCs w:val="20"/>
        </w:rPr>
        <w:tab/>
        <w:t xml:space="preserve">         </w:t>
      </w:r>
      <w:r w:rsidR="004917CF">
        <w:rPr>
          <w:rFonts w:ascii="Avenir Heavy" w:hAnsi="Avenir Heavy"/>
          <w:b/>
          <w:bCs/>
          <w:sz w:val="20"/>
          <w:szCs w:val="20"/>
        </w:rPr>
        <w:t xml:space="preserve">         </w:t>
      </w:r>
      <w:r w:rsidRPr="004917CF">
        <w:rPr>
          <w:rFonts w:ascii="Avenir Heavy" w:hAnsi="Avenir Heavy"/>
          <w:b/>
          <w:bCs/>
          <w:sz w:val="20"/>
          <w:szCs w:val="20"/>
        </w:rPr>
        <w:t>09/2016 - 11/2016</w:t>
      </w:r>
    </w:p>
    <w:p w14:paraId="67CDDD5E" w14:textId="717FD630" w:rsidR="0068617E" w:rsidRPr="004917CF" w:rsidRDefault="00544E66" w:rsidP="00996657">
      <w:pPr>
        <w:rPr>
          <w:rFonts w:ascii="Avenir Medium" w:hAnsi="Avenir Medium"/>
          <w:sz w:val="20"/>
          <w:szCs w:val="20"/>
        </w:rPr>
      </w:pPr>
      <w:r w:rsidRPr="004917CF">
        <w:rPr>
          <w:rFonts w:ascii="Avenir Medium" w:hAnsi="Avenir Medium"/>
          <w:sz w:val="20"/>
          <w:szCs w:val="20"/>
        </w:rPr>
        <w:t>Summit IDG</w:t>
      </w:r>
    </w:p>
    <w:p w14:paraId="5048D796" w14:textId="7A3264D2" w:rsidR="0068617E" w:rsidRPr="004917CF" w:rsidRDefault="0068617E" w:rsidP="0068617E">
      <w:pPr>
        <w:pStyle w:val="ListParagraph"/>
        <w:numPr>
          <w:ilvl w:val="0"/>
          <w:numId w:val="4"/>
        </w:numPr>
        <w:rPr>
          <w:rFonts w:ascii="Avenir Book" w:hAnsi="Avenir Book"/>
          <w:sz w:val="20"/>
          <w:szCs w:val="20"/>
        </w:rPr>
      </w:pPr>
      <w:commentRangeStart w:id="1"/>
      <w:r w:rsidRPr="004917CF">
        <w:rPr>
          <w:rFonts w:ascii="Avenir Book" w:hAnsi="Avenir Book"/>
          <w:sz w:val="20"/>
          <w:szCs w:val="20"/>
        </w:rPr>
        <w:t>Redesigned</w:t>
      </w:r>
      <w:commentRangeEnd w:id="1"/>
      <w:r w:rsidR="00F23C89">
        <w:rPr>
          <w:rStyle w:val="CommentReference"/>
        </w:rPr>
        <w:commentReference w:id="1"/>
      </w:r>
      <w:r w:rsidRPr="004917CF">
        <w:rPr>
          <w:rFonts w:ascii="Avenir Book" w:hAnsi="Avenir Book"/>
          <w:sz w:val="20"/>
          <w:szCs w:val="20"/>
        </w:rPr>
        <w:t xml:space="preserve"> organization’s website using </w:t>
      </w:r>
      <w:r w:rsidR="004427F1" w:rsidRPr="004917CF">
        <w:rPr>
          <w:rFonts w:ascii="Avenir Book" w:hAnsi="Avenir Book"/>
          <w:sz w:val="20"/>
          <w:szCs w:val="20"/>
        </w:rPr>
        <w:t>WordPress</w:t>
      </w:r>
      <w:r w:rsidRPr="004917CF">
        <w:rPr>
          <w:rFonts w:ascii="Avenir Book" w:hAnsi="Avenir Book"/>
          <w:sz w:val="20"/>
          <w:szCs w:val="20"/>
        </w:rPr>
        <w:t xml:space="preserve"> and custom HTML and CSS to comply with Web Content Accessibility Guidelines (WCAG).</w:t>
      </w:r>
    </w:p>
    <w:p w14:paraId="4F16F9B7" w14:textId="77777777" w:rsidR="0015706F" w:rsidRDefault="0015706F" w:rsidP="00996657">
      <w:pPr>
        <w:rPr>
          <w:rFonts w:ascii="Avenir Heavy" w:hAnsi="Avenir Heavy"/>
          <w:b/>
          <w:bCs/>
          <w:color w:val="FF907E"/>
          <w:u w:val="single"/>
        </w:rPr>
      </w:pPr>
    </w:p>
    <w:p w14:paraId="3F76BCAB" w14:textId="4930C822" w:rsidR="0015706F" w:rsidRDefault="0015706F" w:rsidP="00442026">
      <w:pPr>
        <w:spacing w:line="276" w:lineRule="auto"/>
        <w:rPr>
          <w:rFonts w:ascii="Avenir Heavy" w:hAnsi="Avenir Heavy"/>
          <w:b/>
          <w:bCs/>
          <w:color w:val="FF907E"/>
          <w:u w:val="single"/>
        </w:rPr>
      </w:pPr>
      <w:r>
        <w:rPr>
          <w:rFonts w:ascii="Avenir Heavy" w:hAnsi="Avenir Heavy"/>
          <w:b/>
          <w:bCs/>
          <w:color w:val="FF907E"/>
          <w:u w:val="single"/>
        </w:rPr>
        <w:t>Experience</w:t>
      </w:r>
    </w:p>
    <w:p w14:paraId="52DA8123" w14:textId="737859D3" w:rsidR="00F61AC9" w:rsidRPr="00B34BC5" w:rsidRDefault="00F61AC9" w:rsidP="00BE0CBC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Coleman-Munger Fellow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067C8" w:rsidRPr="00B34BC5">
        <w:rPr>
          <w:rFonts w:ascii="Avenir Heavy" w:hAnsi="Avenir Heavy" w:cs="Arial"/>
          <w:b/>
          <w:bCs/>
          <w:sz w:val="20"/>
          <w:szCs w:val="20"/>
        </w:rPr>
        <w:t xml:space="preserve">      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07/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>2016</w:t>
      </w:r>
      <w:r w:rsidR="00F31238" w:rsidRPr="00B34BC5">
        <w:rPr>
          <w:rFonts w:ascii="Avenir Heavy" w:hAnsi="Avenir Heavy" w:cs="Arial"/>
          <w:b/>
          <w:bCs/>
          <w:sz w:val="18"/>
          <w:szCs w:val="18"/>
        </w:rPr>
        <w:t xml:space="preserve"> - 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>present</w:t>
      </w:r>
      <w:r w:rsidR="00F31238" w:rsidRPr="00B34BC5">
        <w:rPr>
          <w:rFonts w:ascii="Avenir Heavy" w:hAnsi="Avenir Heavy" w:cs="Arial"/>
          <w:b/>
          <w:bCs/>
          <w:sz w:val="18"/>
          <w:szCs w:val="18"/>
        </w:rPr>
        <w:tab/>
        <w:t xml:space="preserve"> </w:t>
      </w:r>
    </w:p>
    <w:p w14:paraId="4B8C7F58" w14:textId="02BC7950" w:rsidR="00BE0CBC" w:rsidRDefault="00F31238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Munger Graduate Residences, </w:t>
      </w:r>
      <w:r w:rsidR="00F61AC9" w:rsidRPr="00B34BC5">
        <w:rPr>
          <w:rFonts w:ascii="Avenir Medium" w:hAnsi="Avenir Medium" w:cs="Arial"/>
          <w:sz w:val="20"/>
          <w:szCs w:val="20"/>
        </w:rPr>
        <w:t>University of Michigan</w:t>
      </w:r>
      <w:r w:rsidRPr="00B34BC5">
        <w:rPr>
          <w:rFonts w:ascii="Avenir Medium" w:hAnsi="Avenir Medium" w:cs="Arial"/>
          <w:sz w:val="20"/>
          <w:szCs w:val="20"/>
        </w:rPr>
        <w:t xml:space="preserve"> </w:t>
      </w:r>
      <w:r w:rsidR="00B202F8" w:rsidRPr="00B34BC5">
        <w:rPr>
          <w:rFonts w:ascii="Avenir Medium" w:hAnsi="Avenir Medium" w:cs="Arial"/>
          <w:sz w:val="20"/>
          <w:szCs w:val="20"/>
        </w:rPr>
        <w:t xml:space="preserve"> </w:t>
      </w:r>
      <w:r w:rsidRPr="00B34BC5">
        <w:rPr>
          <w:rFonts w:ascii="Avenir Medium" w:hAnsi="Avenir Medium" w:cs="Arial"/>
          <w:sz w:val="20"/>
          <w:szCs w:val="20"/>
        </w:rPr>
        <w:t xml:space="preserve">      </w:t>
      </w:r>
      <w:r w:rsidR="00B34BC5">
        <w:rPr>
          <w:rFonts w:ascii="Avenir Medium" w:hAnsi="Avenir Medium" w:cs="Arial"/>
          <w:sz w:val="20"/>
          <w:szCs w:val="20"/>
        </w:rPr>
        <w:t xml:space="preserve">           </w:t>
      </w:r>
      <w:r w:rsidR="00B202F8" w:rsidRPr="00B34BC5">
        <w:rPr>
          <w:rFonts w:ascii="Avenir Medium" w:hAnsi="Avenir Medium" w:cs="Arial"/>
          <w:sz w:val="20"/>
          <w:szCs w:val="20"/>
        </w:rPr>
        <w:t xml:space="preserve">Ann Arbor, MI </w:t>
      </w:r>
    </w:p>
    <w:p w14:paraId="0A3804DE" w14:textId="77777777" w:rsidR="00277749" w:rsidRDefault="00BC2085" w:rsidP="00213E5C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commentRangeStart w:id="2"/>
      <w:r>
        <w:rPr>
          <w:rFonts w:ascii="Avenir Book" w:hAnsi="Avenir Book" w:cs="Arial"/>
          <w:sz w:val="20"/>
          <w:szCs w:val="20"/>
        </w:rPr>
        <w:t xml:space="preserve">Developed </w:t>
      </w:r>
      <w:commentRangeEnd w:id="2"/>
      <w:r w:rsidR="00F23C89">
        <w:rPr>
          <w:rStyle w:val="CommentReference"/>
        </w:rPr>
        <w:commentReference w:id="2"/>
      </w:r>
      <w:r>
        <w:rPr>
          <w:rFonts w:ascii="Avenir Book" w:hAnsi="Avenir Book" w:cs="Arial"/>
          <w:sz w:val="20"/>
          <w:szCs w:val="20"/>
        </w:rPr>
        <w:t xml:space="preserve">digital prototype of a mobile application to facilitate idea sharing and event promotion within the graduate </w:t>
      </w:r>
      <w:r w:rsidR="00213E5C">
        <w:rPr>
          <w:rFonts w:ascii="Avenir Book" w:hAnsi="Avenir Book" w:cs="Arial"/>
          <w:sz w:val="20"/>
          <w:szCs w:val="20"/>
        </w:rPr>
        <w:t>community.</w:t>
      </w:r>
    </w:p>
    <w:p w14:paraId="63BEA49C" w14:textId="6027042B" w:rsidR="00BC2085" w:rsidRPr="00BC2085" w:rsidRDefault="00BC2085" w:rsidP="00213E5C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r w:rsidRPr="007C5142">
        <w:rPr>
          <w:rFonts w:ascii="Avenir Book" w:hAnsi="Avenir Book" w:cs="Arial"/>
          <w:sz w:val="20"/>
          <w:szCs w:val="20"/>
        </w:rPr>
        <w:t>Interviewed residents</w:t>
      </w:r>
      <w:r>
        <w:rPr>
          <w:rFonts w:ascii="Avenir Book" w:hAnsi="Avenir Book" w:cs="Arial"/>
          <w:sz w:val="20"/>
          <w:szCs w:val="20"/>
        </w:rPr>
        <w:t xml:space="preserve">, performed competitive analysis, created wireframes, and performed usability tests on </w:t>
      </w:r>
      <w:r w:rsidR="00213E5C">
        <w:rPr>
          <w:rFonts w:ascii="Avenir Book" w:hAnsi="Avenir Book" w:cs="Arial"/>
          <w:sz w:val="20"/>
          <w:szCs w:val="20"/>
        </w:rPr>
        <w:t xml:space="preserve">early paper prototypes; usability testing </w:t>
      </w:r>
      <w:r w:rsidR="00277749">
        <w:rPr>
          <w:rFonts w:ascii="Avenir Book" w:hAnsi="Avenir Book" w:cs="Arial"/>
          <w:sz w:val="20"/>
          <w:szCs w:val="20"/>
        </w:rPr>
        <w:t>and development of a beta version is ongoing</w:t>
      </w:r>
      <w:r w:rsidR="00213E5C">
        <w:rPr>
          <w:rFonts w:ascii="Avenir Book" w:hAnsi="Avenir Book" w:cs="Arial"/>
          <w:sz w:val="20"/>
          <w:szCs w:val="20"/>
        </w:rPr>
        <w:t>.</w:t>
      </w:r>
    </w:p>
    <w:p w14:paraId="7D943F23" w14:textId="1DD4C7B6" w:rsidR="00BC2085" w:rsidRDefault="00787436" w:rsidP="00787436">
      <w:pPr>
        <w:pStyle w:val="ListParagraph"/>
        <w:numPr>
          <w:ilvl w:val="0"/>
          <w:numId w:val="1"/>
        </w:numPr>
        <w:rPr>
          <w:rFonts w:ascii="Avenir Book" w:hAnsi="Avenir Book" w:cs="Arial"/>
          <w:sz w:val="20"/>
          <w:szCs w:val="20"/>
        </w:rPr>
      </w:pPr>
      <w:del w:id="3" w:author="stafshar@gmail.com" w:date="2017-01-22T14:57:00Z">
        <w:r w:rsidRPr="004917CF" w:rsidDel="00446EDE">
          <w:rPr>
            <w:rFonts w:ascii="Avenir Book" w:hAnsi="Avenir Book" w:cs="Arial"/>
            <w:sz w:val="20"/>
            <w:szCs w:val="20"/>
          </w:rPr>
          <w:delText xml:space="preserve">Advise residents and </w:delText>
        </w:r>
      </w:del>
      <w:ins w:id="4" w:author="stafshar@gmail.com" w:date="2017-01-22T14:57:00Z">
        <w:r w:rsidR="00446EDE">
          <w:rPr>
            <w:rFonts w:ascii="Avenir Book" w:hAnsi="Avenir Book" w:cs="Arial"/>
            <w:sz w:val="20"/>
            <w:szCs w:val="20"/>
          </w:rPr>
          <w:t>O</w:t>
        </w:r>
      </w:ins>
      <w:del w:id="5" w:author="stafshar@gmail.com" w:date="2017-01-22T14:57:00Z">
        <w:r w:rsidR="00BC2085" w:rsidDel="00446EDE">
          <w:rPr>
            <w:rFonts w:ascii="Avenir Book" w:hAnsi="Avenir Book" w:cs="Arial"/>
            <w:sz w:val="20"/>
            <w:szCs w:val="20"/>
          </w:rPr>
          <w:delText>o</w:delText>
        </w:r>
      </w:del>
      <w:r w:rsidR="00BC2085">
        <w:rPr>
          <w:rFonts w:ascii="Avenir Book" w:hAnsi="Avenir Book" w:cs="Arial"/>
          <w:sz w:val="20"/>
          <w:szCs w:val="20"/>
        </w:rPr>
        <w:t xml:space="preserve">versee transdisciplinary program development; </w:t>
      </w:r>
      <w:commentRangeStart w:id="6"/>
      <w:r w:rsidR="00BC2085">
        <w:rPr>
          <w:rFonts w:ascii="Avenir Book" w:hAnsi="Avenir Book" w:cs="Arial"/>
          <w:sz w:val="20"/>
          <w:szCs w:val="20"/>
        </w:rPr>
        <w:t xml:space="preserve">lead </w:t>
      </w:r>
      <w:commentRangeEnd w:id="6"/>
      <w:r w:rsidR="00446EDE">
        <w:rPr>
          <w:rStyle w:val="CommentReference"/>
        </w:rPr>
        <w:commentReference w:id="6"/>
      </w:r>
      <w:r w:rsidR="00BC2085">
        <w:rPr>
          <w:rFonts w:ascii="Avenir Book" w:hAnsi="Avenir Book" w:cs="Arial"/>
          <w:sz w:val="20"/>
          <w:szCs w:val="20"/>
        </w:rPr>
        <w:t>the Munger Food Committee</w:t>
      </w:r>
      <w:r w:rsidR="0000560D">
        <w:rPr>
          <w:rFonts w:ascii="Avenir Book" w:hAnsi="Avenir Book" w:cs="Arial"/>
          <w:sz w:val="20"/>
          <w:szCs w:val="20"/>
        </w:rPr>
        <w:t>,</w:t>
      </w:r>
      <w:r w:rsidR="00BC2085">
        <w:rPr>
          <w:rFonts w:ascii="Avenir Book" w:hAnsi="Avenir Book" w:cs="Arial"/>
          <w:sz w:val="20"/>
          <w:szCs w:val="20"/>
        </w:rPr>
        <w:t xml:space="preserve"> in partnership with </w:t>
      </w:r>
      <w:r w:rsidR="0000560D">
        <w:rPr>
          <w:rFonts w:ascii="Avenir Book" w:hAnsi="Avenir Book" w:cs="Arial"/>
          <w:sz w:val="20"/>
          <w:szCs w:val="20"/>
        </w:rPr>
        <w:t xml:space="preserve">the Executive Chefs at </w:t>
      </w:r>
      <w:r w:rsidR="00BC2085">
        <w:rPr>
          <w:rFonts w:ascii="Avenir Book" w:hAnsi="Avenir Book" w:cs="Arial"/>
          <w:sz w:val="20"/>
          <w:szCs w:val="20"/>
        </w:rPr>
        <w:t>Michigan Dining</w:t>
      </w:r>
      <w:r w:rsidR="0000560D">
        <w:rPr>
          <w:rFonts w:ascii="Avenir Book" w:hAnsi="Avenir Book" w:cs="Arial"/>
          <w:sz w:val="20"/>
          <w:szCs w:val="20"/>
        </w:rPr>
        <w:t>, in organizing</w:t>
      </w:r>
      <w:r w:rsidR="00BC2085">
        <w:rPr>
          <w:rFonts w:ascii="Avenir Book" w:hAnsi="Avenir Book" w:cs="Arial"/>
          <w:sz w:val="20"/>
          <w:szCs w:val="20"/>
        </w:rPr>
        <w:t xml:space="preserve"> </w:t>
      </w:r>
      <w:r w:rsidR="0000560D">
        <w:rPr>
          <w:rFonts w:ascii="Avenir Book" w:hAnsi="Avenir Book" w:cs="Arial"/>
          <w:sz w:val="20"/>
          <w:szCs w:val="20"/>
        </w:rPr>
        <w:t>the Ask Your Chefs s</w:t>
      </w:r>
      <w:r w:rsidR="00BC2085">
        <w:rPr>
          <w:rFonts w:ascii="Avenir Book" w:hAnsi="Avenir Book" w:cs="Arial"/>
          <w:sz w:val="20"/>
          <w:szCs w:val="20"/>
        </w:rPr>
        <w:t>eries</w:t>
      </w:r>
      <w:r w:rsidR="0000560D">
        <w:rPr>
          <w:rFonts w:ascii="Avenir Book" w:hAnsi="Avenir Book" w:cs="Arial"/>
          <w:sz w:val="20"/>
          <w:szCs w:val="20"/>
        </w:rPr>
        <w:t xml:space="preserve"> of</w:t>
      </w:r>
      <w:r w:rsidR="00BC2085">
        <w:rPr>
          <w:rFonts w:ascii="Avenir Book" w:hAnsi="Avenir Book" w:cs="Arial"/>
          <w:sz w:val="20"/>
          <w:szCs w:val="20"/>
        </w:rPr>
        <w:t xml:space="preserve"> discussions on food systems and sustainability at the university.</w:t>
      </w:r>
    </w:p>
    <w:p w14:paraId="7193E8D9" w14:textId="77777777" w:rsidR="007C5142" w:rsidRDefault="007C5142" w:rsidP="00996657">
      <w:pPr>
        <w:rPr>
          <w:rFonts w:ascii="Avenir Heavy" w:hAnsi="Avenir Heavy" w:cs="Arial"/>
          <w:b/>
          <w:bCs/>
          <w:sz w:val="20"/>
          <w:szCs w:val="20"/>
        </w:rPr>
      </w:pPr>
    </w:p>
    <w:p w14:paraId="319056E8" w14:textId="2D6D091F" w:rsidR="00F61AC9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Lecturer of English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261EA2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985607" w:rsidRPr="00B34BC5">
        <w:rPr>
          <w:rFonts w:ascii="Avenir Heavy" w:hAnsi="Avenir Heavy" w:cs="Arial"/>
          <w:b/>
          <w:bCs/>
          <w:sz w:val="20"/>
          <w:szCs w:val="20"/>
        </w:rPr>
        <w:t xml:space="preserve">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>10/2013 - 08/2015</w:t>
      </w:r>
      <w:r w:rsidR="00F31238" w:rsidRPr="00B34BC5">
        <w:rPr>
          <w:rFonts w:ascii="Avenir Heavy" w:hAnsi="Avenir Heavy" w:cs="Arial"/>
          <w:b/>
          <w:bCs/>
          <w:sz w:val="20"/>
          <w:szCs w:val="20"/>
        </w:rPr>
        <w:tab/>
      </w:r>
    </w:p>
    <w:p w14:paraId="39F4D10D" w14:textId="046ECD6E" w:rsidR="00B202F8" w:rsidRPr="00B34BC5" w:rsidRDefault="00261EA2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 xml:space="preserve">Faculty of Arts, </w:t>
      </w:r>
      <w:proofErr w:type="spellStart"/>
      <w:r w:rsidR="00F61AC9" w:rsidRPr="00B34BC5">
        <w:rPr>
          <w:rFonts w:ascii="Avenir Medium" w:hAnsi="Avenir Medium" w:cs="Arial"/>
          <w:sz w:val="20"/>
          <w:szCs w:val="20"/>
        </w:rPr>
        <w:t>Chulalongkorn</w:t>
      </w:r>
      <w:proofErr w:type="spellEnd"/>
      <w:r w:rsidR="00F61AC9" w:rsidRPr="00B34BC5">
        <w:rPr>
          <w:rFonts w:ascii="Avenir Medium" w:hAnsi="Avenir Medium" w:cs="Arial"/>
          <w:sz w:val="20"/>
          <w:szCs w:val="20"/>
        </w:rPr>
        <w:t xml:space="preserve"> University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</w:t>
      </w:r>
      <w:r w:rsidR="001714D9" w:rsidRPr="00B34BC5">
        <w:rPr>
          <w:rFonts w:ascii="Avenir Medium" w:hAnsi="Avenir Medium" w:cs="Arial"/>
          <w:sz w:val="20"/>
          <w:szCs w:val="20"/>
        </w:rPr>
        <w:t xml:space="preserve"> </w:t>
      </w:r>
      <w:r w:rsidR="00F067C8" w:rsidRPr="00B34BC5">
        <w:rPr>
          <w:rFonts w:ascii="Avenir Medium" w:hAnsi="Avenir Medium" w:cs="Arial"/>
          <w:sz w:val="20"/>
          <w:szCs w:val="20"/>
        </w:rPr>
        <w:t xml:space="preserve">                   </w:t>
      </w:r>
      <w:r w:rsidR="00B34BC5">
        <w:rPr>
          <w:rFonts w:ascii="Avenir Medium" w:hAnsi="Avenir Medium" w:cs="Arial"/>
          <w:sz w:val="20"/>
          <w:szCs w:val="20"/>
        </w:rPr>
        <w:t xml:space="preserve">          </w:t>
      </w:r>
      <w:r w:rsidR="00B202F8" w:rsidRPr="00B34BC5">
        <w:rPr>
          <w:rFonts w:ascii="Avenir Medium" w:hAnsi="Avenir Medium" w:cs="Arial"/>
          <w:sz w:val="20"/>
          <w:szCs w:val="20"/>
        </w:rPr>
        <w:t>Bangkok, Thailand</w:t>
      </w:r>
    </w:p>
    <w:p w14:paraId="7E273EE0" w14:textId="77777777" w:rsidR="00985607" w:rsidRPr="004917CF" w:rsidRDefault="00F61AC9" w:rsidP="00996657">
      <w:pPr>
        <w:pStyle w:val="ListParagraph"/>
        <w:numPr>
          <w:ilvl w:val="0"/>
          <w:numId w:val="3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Instructed English courses in both Thai and international undergraduate </w:t>
      </w:r>
    </w:p>
    <w:p w14:paraId="7763AF46" w14:textId="21E61C95" w:rsidR="00F61AC9" w:rsidRPr="004917CF" w:rsidRDefault="00C21A5E" w:rsidP="00985607">
      <w:pPr>
        <w:pStyle w:val="ListParagraph"/>
        <w:spacing w:line="276" w:lineRule="auto"/>
        <w:ind w:left="360"/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Programs:</w:t>
      </w:r>
      <w:r w:rsidR="00F61AC9" w:rsidRPr="004917CF">
        <w:rPr>
          <w:rFonts w:ascii="Avenir Book" w:hAnsi="Avenir Book" w:cs="Arial"/>
          <w:sz w:val="20"/>
          <w:szCs w:val="20"/>
        </w:rPr>
        <w:t xml:space="preserve"> 4 courses/semester, 10-25 students/course.</w:t>
      </w:r>
    </w:p>
    <w:p w14:paraId="4647FA87" w14:textId="28834984" w:rsidR="00F61AC9" w:rsidRPr="004917CF" w:rsidRDefault="00996657" w:rsidP="00996657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 w:rsidRPr="004917CF">
        <w:rPr>
          <w:rFonts w:ascii="Avenir Book" w:hAnsi="Avenir Book" w:cs="Arial"/>
          <w:sz w:val="20"/>
          <w:szCs w:val="20"/>
        </w:rPr>
        <w:t xml:space="preserve">Managed four </w:t>
      </w:r>
      <w:r w:rsidR="009059C2">
        <w:rPr>
          <w:rFonts w:ascii="Avenir Book" w:hAnsi="Avenir Book" w:cs="Arial"/>
          <w:sz w:val="20"/>
          <w:szCs w:val="20"/>
        </w:rPr>
        <w:t xml:space="preserve">instructors across </w:t>
      </w:r>
      <w:r w:rsidRPr="004917CF">
        <w:rPr>
          <w:rFonts w:ascii="Avenir Book" w:hAnsi="Avenir Book" w:cs="Arial"/>
          <w:sz w:val="20"/>
          <w:szCs w:val="20"/>
        </w:rPr>
        <w:t xml:space="preserve">sections of the Academic Report Writing course in the </w:t>
      </w:r>
      <w:r w:rsidR="00F61AC9" w:rsidRPr="004917CF">
        <w:rPr>
          <w:rFonts w:ascii="Avenir Book" w:hAnsi="Avenir Book" w:cs="Arial"/>
          <w:sz w:val="20"/>
          <w:szCs w:val="20"/>
        </w:rPr>
        <w:t>Bachelor of Arts in Language and Culture (BALAC)</w:t>
      </w:r>
      <w:r w:rsidRPr="004917CF">
        <w:rPr>
          <w:rFonts w:ascii="Avenir Book" w:hAnsi="Avenir Book" w:cs="Arial"/>
          <w:sz w:val="20"/>
          <w:szCs w:val="20"/>
        </w:rPr>
        <w:t xml:space="preserve"> program</w:t>
      </w:r>
      <w:r w:rsidR="00F61AC9" w:rsidRPr="004917CF">
        <w:rPr>
          <w:rFonts w:ascii="Avenir Book" w:hAnsi="Avenir Book" w:cs="Arial"/>
          <w:sz w:val="20"/>
          <w:szCs w:val="20"/>
        </w:rPr>
        <w:t>.</w:t>
      </w:r>
    </w:p>
    <w:p w14:paraId="5262EEAC" w14:textId="77777777" w:rsidR="00F61AC9" w:rsidRPr="004917CF" w:rsidRDefault="00F61AC9" w:rsidP="00996657">
      <w:pPr>
        <w:rPr>
          <w:rFonts w:ascii="Avenir Book" w:hAnsi="Avenir Book" w:cs="Arial"/>
          <w:sz w:val="20"/>
          <w:szCs w:val="20"/>
        </w:rPr>
      </w:pPr>
    </w:p>
    <w:p w14:paraId="2E9A2BEB" w14:textId="4A08FDA4" w:rsidR="00D64B7A" w:rsidRPr="00B34BC5" w:rsidRDefault="00F61AC9" w:rsidP="00996657">
      <w:pPr>
        <w:rPr>
          <w:rFonts w:ascii="Avenir Heavy" w:hAnsi="Avenir Heavy" w:cs="Arial"/>
          <w:b/>
          <w:bCs/>
          <w:sz w:val="20"/>
          <w:szCs w:val="20"/>
        </w:rPr>
      </w:pPr>
      <w:r w:rsidRPr="00B34BC5">
        <w:rPr>
          <w:rFonts w:ascii="Avenir Heavy" w:hAnsi="Avenir Heavy" w:cs="Arial"/>
          <w:b/>
          <w:bCs/>
          <w:sz w:val="20"/>
          <w:szCs w:val="20"/>
        </w:rPr>
        <w:t>Associate Studio Manager</w:t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ab/>
        <w:t xml:space="preserve">        </w:t>
      </w:r>
      <w:r w:rsidR="00B34BC5">
        <w:rPr>
          <w:rFonts w:ascii="Avenir Heavy" w:hAnsi="Avenir Heavy" w:cs="Arial"/>
          <w:b/>
          <w:bCs/>
          <w:sz w:val="20"/>
          <w:szCs w:val="20"/>
        </w:rPr>
        <w:t xml:space="preserve">          09/2012 -</w:t>
      </w:r>
      <w:r w:rsidR="00D64B7A" w:rsidRPr="00B34BC5">
        <w:rPr>
          <w:rFonts w:ascii="Avenir Heavy" w:hAnsi="Avenir Heavy" w:cs="Arial"/>
          <w:b/>
          <w:bCs/>
          <w:sz w:val="20"/>
          <w:szCs w:val="20"/>
        </w:rPr>
        <w:t xml:space="preserve"> 09/2013</w:t>
      </w:r>
    </w:p>
    <w:p w14:paraId="7C33F29D" w14:textId="55F76613" w:rsidR="00914D98" w:rsidRPr="00B34BC5" w:rsidRDefault="00F61AC9" w:rsidP="00BE0CBC">
      <w:pPr>
        <w:spacing w:line="276" w:lineRule="auto"/>
        <w:rPr>
          <w:rFonts w:ascii="Avenir Medium" w:hAnsi="Avenir Medium" w:cs="Arial"/>
          <w:sz w:val="20"/>
          <w:szCs w:val="20"/>
        </w:rPr>
      </w:pPr>
      <w:r w:rsidRPr="00B34BC5">
        <w:rPr>
          <w:rFonts w:ascii="Avenir Medium" w:hAnsi="Avenir Medium" w:cs="Arial"/>
          <w:sz w:val="20"/>
          <w:szCs w:val="20"/>
        </w:rPr>
        <w:t>Condé Nast Digital Studio</w:t>
      </w:r>
      <w:r w:rsidR="00D64B7A" w:rsidRPr="00B34BC5">
        <w:rPr>
          <w:rFonts w:ascii="Avenir Medium" w:hAnsi="Avenir Medium" w:cs="Arial"/>
          <w:sz w:val="18"/>
          <w:szCs w:val="18"/>
        </w:rPr>
        <w:t xml:space="preserve"> </w:t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</w:r>
      <w:r w:rsidR="00D64B7A" w:rsidRPr="00B34BC5">
        <w:rPr>
          <w:rFonts w:ascii="Avenir Medium" w:hAnsi="Avenir Medium" w:cs="Arial"/>
          <w:sz w:val="18"/>
          <w:szCs w:val="18"/>
        </w:rPr>
        <w:tab/>
        <w:t xml:space="preserve">  </w:t>
      </w:r>
      <w:r w:rsidR="00985607" w:rsidRPr="00B34BC5">
        <w:rPr>
          <w:rFonts w:ascii="Avenir Medium" w:hAnsi="Avenir Medium" w:cs="Arial"/>
          <w:sz w:val="18"/>
          <w:szCs w:val="18"/>
        </w:rPr>
        <w:t xml:space="preserve">               </w:t>
      </w:r>
      <w:r w:rsidR="00D64B7A" w:rsidRPr="00B34BC5">
        <w:rPr>
          <w:rFonts w:ascii="Avenir Medium" w:hAnsi="Avenir Medium" w:cs="Arial"/>
          <w:sz w:val="20"/>
          <w:szCs w:val="20"/>
        </w:rPr>
        <w:t>New York, NY</w:t>
      </w:r>
      <w:r w:rsidR="00D64B7A" w:rsidRPr="00B34BC5">
        <w:rPr>
          <w:rFonts w:ascii="Avenir Medium" w:hAnsi="Avenir Medium" w:cs="Arial"/>
          <w:sz w:val="20"/>
          <w:szCs w:val="20"/>
        </w:rPr>
        <w:tab/>
      </w:r>
    </w:p>
    <w:p w14:paraId="4C9F07F3" w14:textId="111BD099" w:rsidR="00914D98" w:rsidRPr="004917CF" w:rsidRDefault="003019D6" w:rsidP="004917CF">
      <w:pPr>
        <w:pStyle w:val="ListParagraph"/>
        <w:numPr>
          <w:ilvl w:val="0"/>
          <w:numId w:val="2"/>
        </w:numPr>
        <w:rPr>
          <w:rFonts w:ascii="Avenir Book" w:hAnsi="Avenir Book" w:cs="Arial"/>
          <w:sz w:val="20"/>
          <w:szCs w:val="20"/>
        </w:rPr>
      </w:pPr>
      <w:r>
        <w:rPr>
          <w:rFonts w:ascii="Avenir Book" w:hAnsi="Avenir Book" w:cs="Arial"/>
          <w:sz w:val="20"/>
          <w:szCs w:val="20"/>
        </w:rPr>
        <w:t>Coordinated</w:t>
      </w:r>
      <w:r w:rsidR="00D64B7A" w:rsidRPr="004917CF">
        <w:rPr>
          <w:rFonts w:ascii="Avenir Book" w:hAnsi="Avenir Book" w:cs="Arial"/>
          <w:sz w:val="20"/>
          <w:szCs w:val="20"/>
        </w:rPr>
        <w:t xml:space="preserve"> image production between </w:t>
      </w:r>
      <w:r w:rsidRPr="004917CF">
        <w:rPr>
          <w:rFonts w:ascii="Avenir Book" w:hAnsi="Avenir Book" w:cs="Arial"/>
          <w:sz w:val="20"/>
          <w:szCs w:val="20"/>
        </w:rPr>
        <w:t xml:space="preserve">photographers shooting in 7 studios </w:t>
      </w:r>
      <w:r>
        <w:rPr>
          <w:rFonts w:ascii="Avenir Book" w:hAnsi="Avenir Book" w:cs="Arial"/>
          <w:sz w:val="20"/>
          <w:szCs w:val="20"/>
        </w:rPr>
        <w:t xml:space="preserve">and the </w:t>
      </w:r>
      <w:r w:rsidR="00D64B7A" w:rsidRPr="004917CF">
        <w:rPr>
          <w:rFonts w:ascii="Avenir Book" w:hAnsi="Avenir Book" w:cs="Arial"/>
          <w:sz w:val="20"/>
          <w:szCs w:val="20"/>
        </w:rPr>
        <w:t>editors of 15+ publications</w:t>
      </w:r>
      <w:r w:rsidR="00996657" w:rsidRPr="004917CF">
        <w:rPr>
          <w:rFonts w:ascii="Avenir Book" w:hAnsi="Avenir Book" w:cs="Arial"/>
          <w:sz w:val="20"/>
          <w:szCs w:val="20"/>
        </w:rPr>
        <w:t>;</w:t>
      </w:r>
      <w:r w:rsidR="00D64B7A" w:rsidRPr="004917CF">
        <w:rPr>
          <w:rFonts w:ascii="Avenir Book" w:hAnsi="Avenir Book" w:cs="Arial"/>
          <w:sz w:val="20"/>
          <w:szCs w:val="20"/>
        </w:rPr>
        <w:t xml:space="preserve"> delivered shoot instructions, assisted with lighting and styling on set, and processed deliverables.</w:t>
      </w:r>
    </w:p>
    <w:sectPr w:rsidR="00914D98" w:rsidRPr="004917CF" w:rsidSect="00577BD3">
      <w:pgSz w:w="12240" w:h="15840"/>
      <w:pgMar w:top="720" w:right="720" w:bottom="720" w:left="720" w:header="720" w:footer="720" w:gutter="0"/>
      <w:cols w:num="2" w:sep="1" w:space="576" w:equalWidth="0">
        <w:col w:w="3024" w:space="576"/>
        <w:col w:w="7200"/>
      </w:cols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tafshar@gmail.com" w:date="2017-01-22T14:50:00Z" w:initials="s">
    <w:p w14:paraId="23C96066" w14:textId="0408B88B" w:rsidR="00F23C89" w:rsidRDefault="00F23C89">
      <w:pPr>
        <w:pStyle w:val="CommentText"/>
      </w:pPr>
      <w:r>
        <w:rPr>
          <w:rStyle w:val="CommentReference"/>
        </w:rPr>
        <w:annotationRef/>
      </w:r>
      <w:r>
        <w:t>Directed</w:t>
      </w:r>
    </w:p>
  </w:comment>
  <w:comment w:id="1" w:author="stafshar@gmail.com" w:date="2017-01-22T14:45:00Z" w:initials="s">
    <w:p w14:paraId="77389D8B" w14:textId="511167D6" w:rsidR="00F23C89" w:rsidRDefault="00F23C89">
      <w:pPr>
        <w:pStyle w:val="CommentText"/>
      </w:pPr>
      <w:r>
        <w:rPr>
          <w:rStyle w:val="CommentReference"/>
        </w:rPr>
        <w:annotationRef/>
      </w:r>
      <w:r>
        <w:t xml:space="preserve">More </w:t>
      </w:r>
      <w:proofErr w:type="gramStart"/>
      <w:r>
        <w:t>power!:</w:t>
      </w:r>
      <w:proofErr w:type="gramEnd"/>
      <w:r>
        <w:t xml:space="preserve"> Reengineered, Streamlined, Piloted redesign</w:t>
      </w:r>
    </w:p>
  </w:comment>
  <w:comment w:id="2" w:author="stafshar@gmail.com" w:date="2017-01-22T14:55:00Z" w:initials="s">
    <w:p w14:paraId="640F1116" w14:textId="5F795688" w:rsidR="00F23C89" w:rsidRDefault="00F23C89">
      <w:pPr>
        <w:pStyle w:val="CommentText"/>
      </w:pPr>
      <w:r>
        <w:rPr>
          <w:rStyle w:val="CommentReference"/>
        </w:rPr>
        <w:annotationRef/>
      </w:r>
      <w:r>
        <w:t>Lead</w:t>
      </w:r>
      <w:r w:rsidR="00446EDE">
        <w:t xml:space="preserve"> </w:t>
      </w:r>
      <w:proofErr w:type="spellStart"/>
      <w:r w:rsidR="00446EDE">
        <w:t>Munger</w:t>
      </w:r>
      <w:proofErr w:type="spellEnd"/>
      <w:r w:rsidR="00446EDE">
        <w:t xml:space="preserve"> mobile app development initiative. Developed…</w:t>
      </w:r>
    </w:p>
  </w:comment>
  <w:comment w:id="6" w:author="stafshar@gmail.com" w:date="2017-01-22T14:58:00Z" w:initials="s">
    <w:p w14:paraId="06FE4DE3" w14:textId="1B9FEAAA" w:rsidR="00446EDE" w:rsidRDefault="00446EDE">
      <w:pPr>
        <w:pStyle w:val="CommentText"/>
      </w:pPr>
      <w:r>
        <w:rPr>
          <w:rStyle w:val="CommentReference"/>
        </w:rPr>
        <w:annotationRef/>
      </w:r>
      <w:r>
        <w:t>Head</w:t>
      </w:r>
      <w:bookmarkStart w:id="7" w:name="_GoBack"/>
      <w:bookmarkEnd w:id="7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C96066" w15:done="0"/>
  <w15:commentEx w15:paraId="77389D8B" w15:done="0"/>
  <w15:commentEx w15:paraId="640F1116" w15:done="0"/>
  <w15:commentEx w15:paraId="06FE4D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3711A"/>
    <w:multiLevelType w:val="hybridMultilevel"/>
    <w:tmpl w:val="A1B2C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D40471"/>
    <w:multiLevelType w:val="hybridMultilevel"/>
    <w:tmpl w:val="341EE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A73086"/>
    <w:multiLevelType w:val="hybridMultilevel"/>
    <w:tmpl w:val="4A2CD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7F3778"/>
    <w:multiLevelType w:val="hybridMultilevel"/>
    <w:tmpl w:val="71426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9340B8"/>
    <w:multiLevelType w:val="hybridMultilevel"/>
    <w:tmpl w:val="1A2A0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B729B8"/>
    <w:multiLevelType w:val="hybridMultilevel"/>
    <w:tmpl w:val="45564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3D7BA7"/>
    <w:multiLevelType w:val="hybridMultilevel"/>
    <w:tmpl w:val="9E221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afshar@gmail.com">
    <w15:presenceInfo w15:providerId="None" w15:userId="stafshar@gmail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98"/>
    <w:rsid w:val="0000560D"/>
    <w:rsid w:val="00034736"/>
    <w:rsid w:val="00045E34"/>
    <w:rsid w:val="00064EC8"/>
    <w:rsid w:val="000770E0"/>
    <w:rsid w:val="000A3EBA"/>
    <w:rsid w:val="0012350B"/>
    <w:rsid w:val="00125248"/>
    <w:rsid w:val="00154120"/>
    <w:rsid w:val="0015706F"/>
    <w:rsid w:val="001714D9"/>
    <w:rsid w:val="00182242"/>
    <w:rsid w:val="001A1A71"/>
    <w:rsid w:val="001C3AE6"/>
    <w:rsid w:val="00213E5C"/>
    <w:rsid w:val="00253719"/>
    <w:rsid w:val="00261EA2"/>
    <w:rsid w:val="00277749"/>
    <w:rsid w:val="002904F5"/>
    <w:rsid w:val="002B5DE8"/>
    <w:rsid w:val="0030138C"/>
    <w:rsid w:val="003019D6"/>
    <w:rsid w:val="0038304D"/>
    <w:rsid w:val="003A14CE"/>
    <w:rsid w:val="003E4791"/>
    <w:rsid w:val="003E52F1"/>
    <w:rsid w:val="00442026"/>
    <w:rsid w:val="004427F1"/>
    <w:rsid w:val="0044590F"/>
    <w:rsid w:val="00446EDE"/>
    <w:rsid w:val="004917CF"/>
    <w:rsid w:val="00544E66"/>
    <w:rsid w:val="00577BD3"/>
    <w:rsid w:val="005C0B7B"/>
    <w:rsid w:val="005E5189"/>
    <w:rsid w:val="0068617E"/>
    <w:rsid w:val="006D6EA4"/>
    <w:rsid w:val="006D7C51"/>
    <w:rsid w:val="006F0ED0"/>
    <w:rsid w:val="0071493C"/>
    <w:rsid w:val="00751793"/>
    <w:rsid w:val="00765019"/>
    <w:rsid w:val="00787436"/>
    <w:rsid w:val="007B44C7"/>
    <w:rsid w:val="007C5142"/>
    <w:rsid w:val="008119B8"/>
    <w:rsid w:val="00847880"/>
    <w:rsid w:val="00870C62"/>
    <w:rsid w:val="008C0CFE"/>
    <w:rsid w:val="008D3491"/>
    <w:rsid w:val="008D62F0"/>
    <w:rsid w:val="008E2BE8"/>
    <w:rsid w:val="009059C2"/>
    <w:rsid w:val="00914D98"/>
    <w:rsid w:val="00930937"/>
    <w:rsid w:val="0094308E"/>
    <w:rsid w:val="0095262A"/>
    <w:rsid w:val="00985607"/>
    <w:rsid w:val="009957D9"/>
    <w:rsid w:val="00996657"/>
    <w:rsid w:val="009B0889"/>
    <w:rsid w:val="00B202F8"/>
    <w:rsid w:val="00B232DD"/>
    <w:rsid w:val="00B34BC5"/>
    <w:rsid w:val="00B7047F"/>
    <w:rsid w:val="00B72831"/>
    <w:rsid w:val="00BC2085"/>
    <w:rsid w:val="00BE0CBC"/>
    <w:rsid w:val="00C21A5E"/>
    <w:rsid w:val="00C6723B"/>
    <w:rsid w:val="00D64B7A"/>
    <w:rsid w:val="00E05192"/>
    <w:rsid w:val="00E201C2"/>
    <w:rsid w:val="00EA3704"/>
    <w:rsid w:val="00F067C8"/>
    <w:rsid w:val="00F14D3A"/>
    <w:rsid w:val="00F23C89"/>
    <w:rsid w:val="00F31238"/>
    <w:rsid w:val="00F61AC9"/>
    <w:rsid w:val="00FD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21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A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3C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C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C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C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C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C89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89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lchels@umich.edu" TargetMode="Externa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2993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Miller</dc:creator>
  <cp:keywords/>
  <dc:description/>
  <cp:lastModifiedBy>stafshar@gmail.com</cp:lastModifiedBy>
  <cp:revision>2</cp:revision>
  <cp:lastPrinted>2017-01-21T01:06:00Z</cp:lastPrinted>
  <dcterms:created xsi:type="dcterms:W3CDTF">2017-01-22T19:59:00Z</dcterms:created>
  <dcterms:modified xsi:type="dcterms:W3CDTF">2017-01-22T19:59:00Z</dcterms:modified>
</cp:coreProperties>
</file>